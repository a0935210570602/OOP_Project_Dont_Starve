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23C" w:rsidRDefault="00411ACD">
      <w:r>
        <w:rPr>
          <w:rFonts w:hint="eastAsia"/>
        </w:rPr>
        <w:t>專案簡介：</w:t>
      </w:r>
    </w:p>
    <w:p w:rsidR="00411ACD" w:rsidRPr="00411ACD" w:rsidRDefault="00411ACD" w:rsidP="00411ACD">
      <w:pPr>
        <w:pStyle w:val="a3"/>
        <w:numPr>
          <w:ilvl w:val="0"/>
          <w:numId w:val="1"/>
        </w:numPr>
        <w:ind w:left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411ACD">
        <w:rPr>
          <w:rFonts w:ascii="Consolas" w:hAnsi="Consolas"/>
          <w:color w:val="222222"/>
          <w:sz w:val="18"/>
          <w:szCs w:val="18"/>
          <w:shd w:val="clear" w:color="auto" w:fill="FFFFFF"/>
        </w:rPr>
        <w:t>以生存為主軸的２</w:t>
      </w:r>
      <w:proofErr w:type="gramStart"/>
      <w:r w:rsidRPr="00411ACD">
        <w:rPr>
          <w:rFonts w:ascii="Consolas" w:hAnsi="Consolas"/>
          <w:color w:val="222222"/>
          <w:sz w:val="18"/>
          <w:szCs w:val="18"/>
          <w:shd w:val="clear" w:color="auto" w:fill="FFFFFF"/>
        </w:rPr>
        <w:t>Ｄ</w:t>
      </w:r>
      <w:proofErr w:type="gramEnd"/>
      <w:r w:rsidRPr="00411ACD">
        <w:rPr>
          <w:rFonts w:ascii="Consolas" w:hAnsi="Consolas"/>
          <w:color w:val="222222"/>
          <w:sz w:val="18"/>
          <w:szCs w:val="18"/>
          <w:shd w:val="clear" w:color="auto" w:fill="FFFFFF"/>
        </w:rPr>
        <w:t>冒險養成遊戲</w:t>
      </w:r>
    </w:p>
    <w:p w:rsidR="00411ACD" w:rsidRDefault="00411ACD" w:rsidP="00411ACD">
      <w:pPr>
        <w:rPr>
          <w:ins w:id="0" w:author="LAB1223" w:date="2020-03-09T16:09:00Z"/>
        </w:rPr>
      </w:pPr>
      <w:r>
        <w:rPr>
          <w:rFonts w:hint="eastAsia"/>
        </w:rPr>
        <w:t>世界觀</w:t>
      </w:r>
      <w:r>
        <w:rPr>
          <w:rFonts w:hint="eastAsia"/>
        </w:rPr>
        <w:t>:</w:t>
      </w:r>
    </w:p>
    <w:p w:rsidR="00411ACD" w:rsidRDefault="00411ACD" w:rsidP="00411ACD">
      <w:pPr>
        <w:rPr>
          <w:ins w:id="1" w:author="LAB1223" w:date="2020-03-09T16:10:00Z"/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ins w:id="2" w:author="LAB1223" w:date="2020-03-09T16:11:00Z">
        <w:r>
          <w:rPr>
            <w:rFonts w:ascii="Consolas" w:hAnsi="Consolas"/>
            <w:color w:val="222222"/>
            <w:sz w:val="18"/>
            <w:szCs w:val="18"/>
            <w:shd w:val="clear" w:color="auto" w:fill="FFFFFF"/>
          </w:rPr>
          <w:t>《</w:t>
        </w:r>
        <w:r>
          <w:rPr>
            <w:rFonts w:ascii="Consolas" w:hAnsi="Consolas" w:hint="eastAsia"/>
            <w:color w:val="222222"/>
            <w:sz w:val="18"/>
            <w:szCs w:val="18"/>
            <w:shd w:val="clear" w:color="auto" w:fill="FFFFFF"/>
          </w:rPr>
          <w:t>很</w:t>
        </w:r>
        <w:proofErr w:type="gramEnd"/>
        <w:r>
          <w:rPr>
            <w:rFonts w:ascii="Consolas" w:hAnsi="Consolas" w:hint="eastAsia"/>
            <w:color w:val="222222"/>
            <w:sz w:val="18"/>
            <w:szCs w:val="18"/>
            <w:shd w:val="clear" w:color="auto" w:fill="FFFFFF"/>
          </w:rPr>
          <w:t>飢餓的遊戲</w:t>
        </w:r>
        <w:r>
          <w:rPr>
            <w:rFonts w:ascii="Consolas" w:hAnsi="Consolas" w:hint="eastAsia"/>
            <w:color w:val="222222"/>
            <w:sz w:val="18"/>
            <w:szCs w:val="18"/>
            <w:shd w:val="clear" w:color="auto" w:fill="FFFFFF"/>
          </w:rPr>
          <w:t>!!!</w:t>
        </w:r>
      </w:ins>
      <w:ins w:id="3" w:author="LAB1223" w:date="2020-03-09T16:09:00Z">
        <w:r>
          <w:rPr>
            <w:rFonts w:ascii="Consolas" w:hAnsi="Consolas"/>
            <w:color w:val="222222"/>
            <w:sz w:val="18"/>
            <w:szCs w:val="18"/>
            <w:shd w:val="clear" w:color="auto" w:fill="FFFFFF"/>
          </w:rPr>
          <w:t>》的故事是關於一名科學家被惡魔傳送到了異世界荒野。</w:t>
        </w:r>
      </w:ins>
    </w:p>
    <w:p w:rsidR="00411ACD" w:rsidRDefault="00411ACD" w:rsidP="00411ACD">
      <w:pPr>
        <w:rPr>
          <w:ins w:id="4" w:author="LAB1223" w:date="2020-03-09T16:10:00Z"/>
          <w:rFonts w:ascii="Consolas" w:hAnsi="Consolas"/>
          <w:color w:val="222222"/>
          <w:sz w:val="18"/>
          <w:szCs w:val="18"/>
          <w:shd w:val="clear" w:color="auto" w:fill="FFFFFF"/>
        </w:rPr>
      </w:pPr>
      <w:ins w:id="5" w:author="LAB1223" w:date="2020-03-09T16:10:00Z">
        <w:r>
          <w:rPr>
            <w:rFonts w:ascii="Consolas" w:hAnsi="Consolas"/>
            <w:color w:val="222222"/>
            <w:sz w:val="18"/>
            <w:szCs w:val="18"/>
            <w:shd w:val="clear" w:color="auto" w:fill="FFFFFF"/>
          </w:rPr>
          <w:t>他必須用自己的智慧在嚴酷的野外環境中求生。</w:t>
        </w:r>
      </w:ins>
    </w:p>
    <w:p w:rsidR="00411ACD" w:rsidRDefault="00411ACD" w:rsidP="00411ACD">
      <w:pPr>
        <w:rPr>
          <w:ins w:id="6" w:author="LAB1223" w:date="2020-03-09T16:10:00Z"/>
          <w:rFonts w:ascii="Consolas" w:hAnsi="Consolas"/>
          <w:color w:val="222222"/>
          <w:sz w:val="18"/>
          <w:szCs w:val="18"/>
          <w:shd w:val="clear" w:color="auto" w:fill="FFFFFF"/>
        </w:rPr>
      </w:pPr>
      <w:ins w:id="7" w:author="LAB1223" w:date="2020-03-09T16:10:00Z">
        <w:r>
          <w:rPr>
            <w:rFonts w:ascii="Consolas" w:hAnsi="Consolas"/>
            <w:color w:val="222222"/>
            <w:sz w:val="18"/>
            <w:szCs w:val="18"/>
            <w:shd w:val="clear" w:color="auto" w:fill="FFFFFF"/>
          </w:rPr>
          <w:t>夜晚時也必須注意</w:t>
        </w:r>
        <w:proofErr w:type="gramStart"/>
        <w:r>
          <w:rPr>
            <w:rFonts w:ascii="Consolas" w:hAnsi="Consolas"/>
            <w:color w:val="222222"/>
            <w:sz w:val="18"/>
            <w:szCs w:val="18"/>
            <w:shd w:val="clear" w:color="auto" w:fill="FFFFFF"/>
          </w:rPr>
          <w:t>火侯</w:t>
        </w:r>
        <w:proofErr w:type="gramEnd"/>
        <w:r>
          <w:rPr>
            <w:rFonts w:ascii="Consolas" w:hAnsi="Consolas"/>
            <w:color w:val="222222"/>
            <w:sz w:val="18"/>
            <w:szCs w:val="18"/>
            <w:shd w:val="clear" w:color="auto" w:fill="FFFFFF"/>
          </w:rPr>
          <w:t>大小</w:t>
        </w:r>
        <w:r>
          <w:rPr>
            <w:rFonts w:ascii="Consolas" w:hAnsi="Consolas"/>
            <w:color w:val="222222"/>
            <w:sz w:val="18"/>
            <w:szCs w:val="18"/>
            <w:shd w:val="clear" w:color="auto" w:fill="FFFFFF"/>
          </w:rPr>
          <w:t xml:space="preserve"> </w:t>
        </w:r>
        <w:r>
          <w:rPr>
            <w:rFonts w:ascii="Consolas" w:hAnsi="Consolas"/>
            <w:color w:val="222222"/>
            <w:sz w:val="18"/>
            <w:szCs w:val="18"/>
            <w:shd w:val="clear" w:color="auto" w:fill="FFFFFF"/>
          </w:rPr>
          <w:t>以免在黑暗中被攻擊致死！</w:t>
        </w:r>
      </w:ins>
    </w:p>
    <w:p w:rsidR="00411ACD" w:rsidRDefault="00411ACD" w:rsidP="00411ACD">
      <w:pPr>
        <w:rPr>
          <w:ins w:id="8" w:author="LAB1223" w:date="2020-03-09T16:27:00Z"/>
          <w:rFonts w:ascii="Consolas" w:hAnsi="Consolas"/>
          <w:color w:val="222222"/>
          <w:sz w:val="18"/>
          <w:szCs w:val="18"/>
          <w:shd w:val="clear" w:color="auto" w:fill="FFFFFF"/>
        </w:rPr>
      </w:pPr>
      <w:ins w:id="9" w:author="LAB1223" w:date="2020-03-09T16:10:00Z">
        <w:r>
          <w:rPr>
            <w:rFonts w:ascii="Consolas" w:hAnsi="Consolas"/>
            <w:color w:val="222222"/>
            <w:sz w:val="18"/>
            <w:szCs w:val="18"/>
            <w:shd w:val="clear" w:color="auto" w:fill="FFFFFF"/>
          </w:rPr>
          <w:t>無論是要注意怪物還是逃過黑暗都請記住一個宗旨</w:t>
        </w:r>
      </w:ins>
      <w:ins w:id="10" w:author="LAB1223" w:date="2020-03-09T16:11:00Z">
        <w:r>
          <w:rPr>
            <w:rFonts w:ascii="Consolas" w:hAnsi="Consolas"/>
            <w:color w:val="222222"/>
            <w:sz w:val="18"/>
            <w:szCs w:val="18"/>
            <w:shd w:val="clear" w:color="auto" w:fill="FFFFFF"/>
          </w:rPr>
          <w:t>『別挨餓』</w:t>
        </w:r>
      </w:ins>
    </w:p>
    <w:p w:rsidR="0054442E" w:rsidRDefault="0054442E" w:rsidP="00411ACD">
      <w:pPr>
        <w:rPr>
          <w:ins w:id="11" w:author="LAB1223" w:date="2020-03-09T16:16:00Z"/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ins w:id="12" w:author="LAB1223" w:date="2020-03-09T16:27:00Z">
        <w:r>
          <w:rPr>
            <w:rFonts w:ascii="Consolas" w:hAnsi="Consolas"/>
            <w:color w:val="222222"/>
            <w:sz w:val="18"/>
            <w:szCs w:val="18"/>
            <w:shd w:val="clear" w:color="auto" w:fill="FFFFFF"/>
          </w:rPr>
          <w:t>P</w:t>
        </w:r>
        <w:r>
          <w:rPr>
            <w:rFonts w:ascii="Consolas" w:hAnsi="Consolas" w:hint="eastAsia"/>
            <w:color w:val="222222"/>
            <w:sz w:val="18"/>
            <w:szCs w:val="18"/>
            <w:shd w:val="clear" w:color="auto" w:fill="FFFFFF"/>
          </w:rPr>
          <w:t>s:</w:t>
        </w:r>
        <w:r>
          <w:rPr>
            <w:rFonts w:ascii="Consolas" w:hAnsi="Consolas" w:hint="eastAsia"/>
            <w:color w:val="222222"/>
            <w:sz w:val="18"/>
            <w:szCs w:val="18"/>
            <w:shd w:val="clear" w:color="auto" w:fill="FFFFFF"/>
          </w:rPr>
          <w:t>請小心異世界</w:t>
        </w:r>
      </w:ins>
      <w:ins w:id="13" w:author="LAB1223" w:date="2020-03-09T16:28:00Z">
        <w:r>
          <w:rPr>
            <w:rFonts w:ascii="Consolas" w:hAnsi="Consolas" w:hint="eastAsia"/>
            <w:color w:val="222222"/>
            <w:sz w:val="18"/>
            <w:szCs w:val="18"/>
            <w:shd w:val="clear" w:color="auto" w:fill="FFFFFF"/>
          </w:rPr>
          <w:t>洪水</w:t>
        </w:r>
      </w:ins>
    </w:p>
    <w:p w:rsidR="002247C3" w:rsidRDefault="002247C3" w:rsidP="00411ACD">
      <w:pPr>
        <w:rPr>
          <w:ins w:id="14" w:author="LAB1223" w:date="2020-03-09T16:16:00Z"/>
          <w:rFonts w:ascii="Consolas" w:hAnsi="Consolas"/>
          <w:color w:val="222222"/>
          <w:sz w:val="18"/>
          <w:szCs w:val="18"/>
          <w:shd w:val="clear" w:color="auto" w:fill="FFFFFF"/>
        </w:rPr>
      </w:pPr>
      <w:ins w:id="15" w:author="LAB1223" w:date="2020-03-09T16:16:00Z">
        <w:r>
          <w:rPr>
            <w:rFonts w:ascii="Consolas" w:hAnsi="Consolas" w:hint="eastAsia"/>
            <w:color w:val="222222"/>
            <w:sz w:val="18"/>
            <w:szCs w:val="18"/>
            <w:shd w:val="clear" w:color="auto" w:fill="FFFFFF"/>
          </w:rPr>
          <w:t>遊戲設置：</w:t>
        </w:r>
      </w:ins>
    </w:p>
    <w:p w:rsidR="002247C3" w:rsidRPr="002247C3" w:rsidRDefault="002247C3" w:rsidP="002247C3">
      <w:pPr>
        <w:pStyle w:val="a3"/>
        <w:numPr>
          <w:ilvl w:val="0"/>
          <w:numId w:val="3"/>
        </w:numPr>
        <w:ind w:leftChars="0"/>
        <w:rPr>
          <w:ins w:id="16" w:author="LAB1223" w:date="2020-03-09T16:18:00Z"/>
          <w:rFonts w:ascii="Consolas" w:hAnsi="Consolas"/>
          <w:color w:val="222222"/>
          <w:sz w:val="18"/>
          <w:szCs w:val="18"/>
          <w:shd w:val="clear" w:color="auto" w:fill="FFFFFF"/>
          <w:rPrChange w:id="17" w:author="LAB1223" w:date="2020-03-09T16:18:00Z">
            <w:rPr>
              <w:ins w:id="18" w:author="LAB1223" w:date="2020-03-09T16:18:00Z"/>
              <w:shd w:val="clear" w:color="auto" w:fill="FFFFFF"/>
            </w:rPr>
          </w:rPrChange>
        </w:rPr>
        <w:pPrChange w:id="19" w:author="LAB1223" w:date="2020-03-09T16:18:00Z">
          <w:pPr/>
        </w:pPrChange>
      </w:pPr>
      <w:ins w:id="20" w:author="LAB1223" w:date="2020-03-09T16:16:00Z">
        <w:r w:rsidRPr="002247C3">
          <w:rPr>
            <w:rFonts w:ascii="Consolas" w:hAnsi="Consolas" w:hint="eastAsia"/>
            <w:color w:val="222222"/>
            <w:sz w:val="18"/>
            <w:szCs w:val="18"/>
            <w:shd w:val="clear" w:color="auto" w:fill="FFFFFF"/>
            <w:rPrChange w:id="21" w:author="LAB1223" w:date="2020-03-09T16:18:00Z">
              <w:rPr>
                <w:rFonts w:hint="eastAsia"/>
                <w:shd w:val="clear" w:color="auto" w:fill="FFFFFF"/>
              </w:rPr>
            </w:rPrChange>
          </w:rPr>
          <w:t xml:space="preserve">= </w:t>
        </w:r>
      </w:ins>
      <w:ins w:id="22" w:author="LAB1223" w:date="2020-03-09T16:17:00Z">
        <w:r w:rsidRPr="002247C3">
          <w:rPr>
            <w:rFonts w:ascii="Consolas" w:hAnsi="Consolas" w:hint="eastAsia"/>
            <w:color w:val="222222"/>
            <w:sz w:val="18"/>
            <w:szCs w:val="18"/>
            <w:shd w:val="clear" w:color="auto" w:fill="FFFFFF"/>
            <w:rPrChange w:id="23" w:author="LAB1223" w:date="2020-03-09T16:18:00Z">
              <w:rPr>
                <w:rFonts w:hint="eastAsia"/>
                <w:shd w:val="clear" w:color="auto" w:fill="FFFFFF"/>
              </w:rPr>
            </w:rPrChange>
          </w:rPr>
          <w:t>5</w:t>
        </w:r>
        <w:r w:rsidRPr="002247C3">
          <w:rPr>
            <w:rFonts w:ascii="Consolas" w:hAnsi="Consolas" w:hint="eastAsia"/>
            <w:color w:val="222222"/>
            <w:sz w:val="18"/>
            <w:szCs w:val="18"/>
            <w:shd w:val="clear" w:color="auto" w:fill="FFFFFF"/>
            <w:rPrChange w:id="24" w:author="LAB1223" w:date="2020-03-09T16:18:00Z">
              <w:rPr>
                <w:rFonts w:hint="eastAsia"/>
                <w:shd w:val="clear" w:color="auto" w:fill="FFFFFF"/>
              </w:rPr>
            </w:rPrChange>
          </w:rPr>
          <w:t>分鐘</w:t>
        </w:r>
      </w:ins>
    </w:p>
    <w:p w:rsidR="002247C3" w:rsidRDefault="002247C3" w:rsidP="002247C3">
      <w:pPr>
        <w:rPr>
          <w:ins w:id="25" w:author="LAB1223" w:date="2020-03-09T16:18:00Z"/>
          <w:rFonts w:ascii="Consolas" w:hAnsi="Consolas"/>
          <w:color w:val="222222"/>
          <w:sz w:val="18"/>
          <w:szCs w:val="18"/>
          <w:shd w:val="clear" w:color="auto" w:fill="FFFFFF"/>
        </w:rPr>
        <w:pPrChange w:id="26" w:author="LAB1223" w:date="2020-03-09T16:18:00Z">
          <w:pPr/>
        </w:pPrChange>
      </w:pPr>
      <w:ins w:id="27" w:author="LAB1223" w:date="2020-03-09T16:18:00Z">
        <w:r>
          <w:rPr>
            <w:rFonts w:ascii="Consolas" w:hAnsi="Consolas" w:hint="eastAsia"/>
            <w:color w:val="222222"/>
            <w:sz w:val="18"/>
            <w:szCs w:val="18"/>
            <w:shd w:val="clear" w:color="auto" w:fill="FFFFFF"/>
          </w:rPr>
          <w:t>怪物潮</w:t>
        </w:r>
        <w:r>
          <w:rPr>
            <w:rFonts w:ascii="Consolas" w:hAnsi="Consolas" w:hint="eastAsia"/>
            <w:color w:val="222222"/>
            <w:sz w:val="18"/>
            <w:szCs w:val="18"/>
            <w:shd w:val="clear" w:color="auto" w:fill="FFFFFF"/>
          </w:rPr>
          <w:t xml:space="preserve"> = 5</w:t>
        </w:r>
        <w:r>
          <w:rPr>
            <w:rFonts w:ascii="Consolas" w:hAnsi="Consolas" w:hint="eastAsia"/>
            <w:color w:val="222222"/>
            <w:sz w:val="18"/>
            <w:szCs w:val="18"/>
            <w:shd w:val="clear" w:color="auto" w:fill="FFFFFF"/>
          </w:rPr>
          <w:t>天</w:t>
        </w:r>
      </w:ins>
    </w:p>
    <w:p w:rsidR="002247C3" w:rsidRPr="002247C3" w:rsidRDefault="0054442E" w:rsidP="002247C3">
      <w:pPr>
        <w:rPr>
          <w:ins w:id="28" w:author="LAB1223" w:date="2020-03-09T16:13:00Z"/>
          <w:rFonts w:ascii="Consolas" w:hAnsi="Consolas" w:hint="eastAsia"/>
          <w:color w:val="222222"/>
          <w:sz w:val="18"/>
          <w:szCs w:val="18"/>
          <w:shd w:val="clear" w:color="auto" w:fill="FFFFFF"/>
          <w:rPrChange w:id="29" w:author="LAB1223" w:date="2020-03-09T16:18:00Z">
            <w:rPr>
              <w:ins w:id="30" w:author="LAB1223" w:date="2020-03-09T16:13:00Z"/>
              <w:rFonts w:hint="eastAsia"/>
              <w:shd w:val="clear" w:color="auto" w:fill="FFFFFF"/>
            </w:rPr>
          </w:rPrChange>
        </w:rPr>
        <w:pPrChange w:id="31" w:author="LAB1223" w:date="2020-03-09T16:18:00Z">
          <w:pPr/>
        </w:pPrChange>
      </w:pPr>
      <w:ins w:id="32" w:author="LAB1223" w:date="2020-03-09T16:34:00Z">
        <w:r>
          <w:rPr>
            <w:rFonts w:ascii="Consolas" w:hAnsi="Consolas" w:hint="eastAsia"/>
            <w:color w:val="222222"/>
            <w:sz w:val="18"/>
            <w:szCs w:val="18"/>
            <w:shd w:val="clear" w:color="auto" w:fill="FFFFFF"/>
          </w:rPr>
          <w:t>地圖地形：山區</w:t>
        </w:r>
      </w:ins>
    </w:p>
    <w:p w:rsidR="00411ACD" w:rsidRDefault="00411ACD" w:rsidP="00411ACD">
      <w:pPr>
        <w:rPr>
          <w:ins w:id="33" w:author="LAB1223" w:date="2020-03-09T16:14:00Z"/>
          <w:rFonts w:ascii="Consolas" w:hAnsi="Consolas"/>
          <w:color w:val="222222"/>
          <w:sz w:val="18"/>
          <w:szCs w:val="18"/>
          <w:shd w:val="clear" w:color="auto" w:fill="FFFFFF"/>
        </w:rPr>
      </w:pPr>
      <w:ins w:id="34" w:author="LAB1223" w:date="2020-03-09T16:14:00Z">
        <w:r>
          <w:rPr>
            <w:rFonts w:ascii="Consolas" w:hAnsi="Consolas" w:hint="eastAsia"/>
            <w:color w:val="222222"/>
            <w:sz w:val="18"/>
            <w:szCs w:val="18"/>
            <w:shd w:val="clear" w:color="auto" w:fill="FFFFFF"/>
          </w:rPr>
          <w:t>角色動作：</w:t>
        </w:r>
      </w:ins>
    </w:p>
    <w:p w:rsidR="00411ACD" w:rsidRPr="00411ACD" w:rsidRDefault="00411ACD" w:rsidP="00411ACD">
      <w:pPr>
        <w:pStyle w:val="a3"/>
        <w:numPr>
          <w:ilvl w:val="0"/>
          <w:numId w:val="2"/>
        </w:numPr>
        <w:ind w:leftChars="0"/>
        <w:rPr>
          <w:ins w:id="35" w:author="LAB1223" w:date="2020-03-09T16:14:00Z"/>
          <w:rFonts w:ascii="Consolas" w:hAnsi="Consolas"/>
          <w:color w:val="222222"/>
          <w:sz w:val="18"/>
          <w:szCs w:val="18"/>
          <w:shd w:val="clear" w:color="auto" w:fill="FFFFFF"/>
          <w:rPrChange w:id="36" w:author="LAB1223" w:date="2020-03-09T16:14:00Z">
            <w:rPr>
              <w:ins w:id="37" w:author="LAB1223" w:date="2020-03-09T16:14:00Z"/>
              <w:shd w:val="clear" w:color="auto" w:fill="FFFFFF"/>
            </w:rPr>
          </w:rPrChange>
        </w:rPr>
        <w:pPrChange w:id="38" w:author="LAB1223" w:date="2020-03-09T16:14:00Z">
          <w:pPr/>
        </w:pPrChange>
      </w:pPr>
      <w:ins w:id="39" w:author="LAB1223" w:date="2020-03-09T16:14:00Z">
        <w:r w:rsidRPr="00411ACD">
          <w:rPr>
            <w:rFonts w:ascii="Consolas" w:hAnsi="Consolas" w:hint="eastAsia"/>
            <w:color w:val="222222"/>
            <w:sz w:val="18"/>
            <w:szCs w:val="18"/>
            <w:shd w:val="clear" w:color="auto" w:fill="FFFFFF"/>
            <w:rPrChange w:id="40" w:author="LAB1223" w:date="2020-03-09T16:14:00Z">
              <w:rPr>
                <w:rFonts w:hint="eastAsia"/>
                <w:shd w:val="clear" w:color="auto" w:fill="FFFFFF"/>
              </w:rPr>
            </w:rPrChange>
          </w:rPr>
          <w:t>採集資源</w:t>
        </w:r>
      </w:ins>
    </w:p>
    <w:p w:rsidR="00411ACD" w:rsidRDefault="00411ACD" w:rsidP="00411ACD">
      <w:pPr>
        <w:pStyle w:val="a3"/>
        <w:numPr>
          <w:ilvl w:val="0"/>
          <w:numId w:val="2"/>
        </w:numPr>
        <w:ind w:leftChars="0"/>
        <w:rPr>
          <w:ins w:id="41" w:author="LAB1223" w:date="2020-03-09T16:14:00Z"/>
          <w:rFonts w:ascii="Consolas" w:hAnsi="Consolas"/>
          <w:color w:val="222222"/>
          <w:sz w:val="18"/>
          <w:szCs w:val="18"/>
          <w:shd w:val="clear" w:color="auto" w:fill="FFFFFF"/>
        </w:rPr>
        <w:pPrChange w:id="42" w:author="LAB1223" w:date="2020-03-09T16:14:00Z">
          <w:pPr/>
        </w:pPrChange>
      </w:pPr>
      <w:ins w:id="43" w:author="LAB1223" w:date="2020-03-09T16:14:00Z">
        <w:r>
          <w:rPr>
            <w:rFonts w:ascii="Consolas" w:hAnsi="Consolas" w:hint="eastAsia"/>
            <w:color w:val="222222"/>
            <w:sz w:val="18"/>
            <w:szCs w:val="18"/>
            <w:shd w:val="clear" w:color="auto" w:fill="FFFFFF"/>
          </w:rPr>
          <w:t>攻擊怪獸</w:t>
        </w:r>
      </w:ins>
    </w:p>
    <w:p w:rsidR="00411ACD" w:rsidRPr="00411ACD" w:rsidRDefault="00411ACD" w:rsidP="00411ACD">
      <w:pPr>
        <w:pStyle w:val="a3"/>
        <w:numPr>
          <w:ilvl w:val="0"/>
          <w:numId w:val="2"/>
        </w:numPr>
        <w:ind w:leftChars="0"/>
        <w:rPr>
          <w:ins w:id="44" w:author="LAB1223" w:date="2020-03-09T16:10:00Z"/>
          <w:rFonts w:ascii="Consolas" w:hAnsi="Consolas" w:hint="eastAsia"/>
          <w:color w:val="222222"/>
          <w:sz w:val="18"/>
          <w:szCs w:val="18"/>
          <w:shd w:val="clear" w:color="auto" w:fill="FFFFFF"/>
          <w:rPrChange w:id="45" w:author="LAB1223" w:date="2020-03-09T16:14:00Z">
            <w:rPr>
              <w:ins w:id="46" w:author="LAB1223" w:date="2020-03-09T16:10:00Z"/>
              <w:rFonts w:hint="eastAsia"/>
              <w:shd w:val="clear" w:color="auto" w:fill="FFFFFF"/>
            </w:rPr>
          </w:rPrChange>
        </w:rPr>
        <w:pPrChange w:id="47" w:author="LAB1223" w:date="2020-03-09T16:14:00Z">
          <w:pPr/>
        </w:pPrChange>
      </w:pPr>
      <w:ins w:id="48" w:author="LAB1223" w:date="2020-03-09T16:14:00Z">
        <w:r>
          <w:rPr>
            <w:rFonts w:ascii="Consolas" w:hAnsi="Consolas" w:hint="eastAsia"/>
            <w:color w:val="222222"/>
            <w:sz w:val="18"/>
            <w:szCs w:val="18"/>
            <w:shd w:val="clear" w:color="auto" w:fill="FFFFFF"/>
          </w:rPr>
          <w:t>合成物資</w:t>
        </w:r>
      </w:ins>
    </w:p>
    <w:p w:rsidR="00411ACD" w:rsidRDefault="00411ACD" w:rsidP="00411ACD">
      <w:pPr>
        <w:rPr>
          <w:ins w:id="49" w:author="LAB1223" w:date="2020-03-09T17:52:00Z"/>
          <w:rFonts w:ascii="Consolas" w:hAnsi="Consolas"/>
          <w:color w:val="222222"/>
          <w:sz w:val="18"/>
          <w:szCs w:val="18"/>
          <w:shd w:val="clear" w:color="auto" w:fill="FFFFFF"/>
        </w:rPr>
      </w:pPr>
      <w:ins w:id="50" w:author="LAB1223" w:date="2020-03-09T16:12:00Z">
        <w:r>
          <w:rPr>
            <w:rFonts w:ascii="Consolas" w:hAnsi="Consolas" w:hint="eastAsia"/>
            <w:color w:val="222222"/>
            <w:sz w:val="18"/>
            <w:szCs w:val="18"/>
            <w:shd w:val="clear" w:color="auto" w:fill="FFFFFF"/>
          </w:rPr>
          <w:t>勝利條件：</w:t>
        </w:r>
      </w:ins>
    </w:p>
    <w:p w:rsidR="00F934F7" w:rsidRDefault="00F934F7" w:rsidP="00411ACD">
      <w:pPr>
        <w:rPr>
          <w:rFonts w:hint="eastAsia"/>
        </w:rPr>
      </w:pPr>
      <w:ins w:id="51" w:author="LAB1223" w:date="2020-03-09T17:53:00Z">
        <w:r>
          <w:rPr>
            <w:rFonts w:ascii="Consolas" w:hAnsi="Consolas" w:hint="eastAsia"/>
            <w:color w:val="222222"/>
            <w:sz w:val="18"/>
            <w:szCs w:val="18"/>
            <w:shd w:val="clear" w:color="auto" w:fill="FFFFFF"/>
          </w:rPr>
          <w:t>生存並打倒位在雪原的</w:t>
        </w:r>
        <w:r>
          <w:rPr>
            <w:rFonts w:ascii="Consolas" w:hAnsi="Consolas" w:hint="eastAsia"/>
            <w:color w:val="222222"/>
            <w:sz w:val="18"/>
            <w:szCs w:val="18"/>
            <w:shd w:val="clear" w:color="auto" w:fill="FFFFFF"/>
          </w:rPr>
          <w:t>BOSS</w:t>
        </w:r>
      </w:ins>
      <w:bookmarkStart w:id="52" w:name="_GoBack"/>
      <w:bookmarkEnd w:id="52"/>
    </w:p>
    <w:sectPr w:rsidR="00F934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24324"/>
    <w:multiLevelType w:val="hybridMultilevel"/>
    <w:tmpl w:val="B2DADDB8"/>
    <w:lvl w:ilvl="0" w:tplc="05E438B4">
      <w:start w:val="1"/>
      <w:numFmt w:val="taiwaneseCountingThousand"/>
      <w:lvlText w:val="%1天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7C56D3"/>
    <w:multiLevelType w:val="hybridMultilevel"/>
    <w:tmpl w:val="36A6E0B6"/>
    <w:lvl w:ilvl="0" w:tplc="55A40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EC0C99"/>
    <w:multiLevelType w:val="hybridMultilevel"/>
    <w:tmpl w:val="D602BB7C"/>
    <w:lvl w:ilvl="0" w:tplc="0C185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B1223">
    <w15:presenceInfo w15:providerId="None" w15:userId="LAB12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ACD"/>
    <w:rsid w:val="002247C3"/>
    <w:rsid w:val="00411ACD"/>
    <w:rsid w:val="0054442E"/>
    <w:rsid w:val="0078399A"/>
    <w:rsid w:val="00A967A7"/>
    <w:rsid w:val="00F9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B6A9"/>
  <w15:chartTrackingRefBased/>
  <w15:docId w15:val="{22E543CD-EE1C-4195-82B5-945545DB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A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LAB1223</dc:creator>
  <cp:keywords/>
  <dc:description/>
  <cp:lastModifiedBy>LAB1223</cp:lastModifiedBy>
  <cp:revision>1</cp:revision>
  <dcterms:created xsi:type="dcterms:W3CDTF">2020-03-09T08:05:00Z</dcterms:created>
  <dcterms:modified xsi:type="dcterms:W3CDTF">2020-03-09T09:53:00Z</dcterms:modified>
</cp:coreProperties>
</file>